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B62F33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2/7/16</w:t>
      </w:r>
    </w:p>
    <w:p w:rsidR="00B62F33" w:rsidRPr="00B62F33" w:rsidRDefault="00B62F33" w:rsidP="00B62F33">
      <w:pPr>
        <w:jc w:val="center"/>
        <w:rPr>
          <w:b/>
        </w:rPr>
      </w:pPr>
      <w:r w:rsidRPr="00B62F33">
        <w:rPr>
          <w:b/>
        </w:rPr>
        <w:t>Where Do I Get My Ethics?</w:t>
      </w:r>
    </w:p>
    <w:p w:rsidR="00B62F33" w:rsidRDefault="00B62F33" w:rsidP="00B62F33"/>
    <w:p w:rsidR="00B62F33" w:rsidRPr="00010982" w:rsidRDefault="00B62F33" w:rsidP="00B62F33">
      <w:pPr>
        <w:spacing w:line="480" w:lineRule="auto"/>
        <w:rPr>
          <w:color w:val="000000" w:themeColor="text1"/>
        </w:rPr>
      </w:pPr>
      <w:r>
        <w:tab/>
      </w:r>
      <w:r w:rsidRPr="00010982">
        <w:rPr>
          <w:color w:val="000000" w:themeColor="text1"/>
        </w:rPr>
        <w:t>Ethics are a set of virtues that appear to be increasingly scarce in an age of technological marvels and social media</w:t>
      </w:r>
      <w:ins w:id="0" w:author="Bryan Guner" w:date="2016-02-07T16:00:00Z">
        <w:r w:rsidR="00441E89" w:rsidRPr="00010982">
          <w:rPr>
            <w:color w:val="000000" w:themeColor="text1"/>
          </w:rPr>
          <w:t xml:space="preserve">. These platforms were originally intended to connect us all as people, </w:t>
        </w:r>
      </w:ins>
      <w:r w:rsidRPr="00010982">
        <w:rPr>
          <w:color w:val="000000" w:themeColor="text1"/>
        </w:rPr>
        <w:t xml:space="preserve">but </w:t>
      </w:r>
      <w:ins w:id="1" w:author="Bryan Guner" w:date="2016-02-07T16:00:00Z">
        <w:r w:rsidR="00441E89" w:rsidRPr="00010982">
          <w:rPr>
            <w:color w:val="000000" w:themeColor="text1"/>
          </w:rPr>
          <w:t xml:space="preserve">instead </w:t>
        </w:r>
      </w:ins>
      <w:r w:rsidRPr="00010982">
        <w:rPr>
          <w:color w:val="000000" w:themeColor="text1"/>
        </w:rPr>
        <w:t xml:space="preserve">seem to have divided us beyond measure.  As someone who cares deeply about the world and all the living creatures that inhabit it, I find myself lost in a sea of indifference.  Almost every person I encounter is completely immersed in his or her own little world. The only </w:t>
      </w:r>
      <w:r w:rsidR="00C8497D" w:rsidRPr="00010982">
        <w:rPr>
          <w:color w:val="000000" w:themeColor="text1"/>
        </w:rPr>
        <w:t>time people</w:t>
      </w:r>
      <w:ins w:id="2" w:author="Bryan Guner" w:date="2016-02-07T16:01:00Z">
        <w:r w:rsidR="00441E89" w:rsidRPr="00010982">
          <w:rPr>
            <w:color w:val="000000" w:themeColor="text1"/>
          </w:rPr>
          <w:t xml:space="preserve"> </w:t>
        </w:r>
      </w:ins>
      <w:r w:rsidR="00C86076" w:rsidRPr="00010982">
        <w:rPr>
          <w:color w:val="000000" w:themeColor="text1"/>
        </w:rPr>
        <w:t>open</w:t>
      </w:r>
      <w:r w:rsidRPr="00010982">
        <w:rPr>
          <w:color w:val="000000" w:themeColor="text1"/>
        </w:rPr>
        <w:t xml:space="preserve"> their eyes to the world around them</w:t>
      </w:r>
      <w:r w:rsidR="00C24000" w:rsidRPr="00010982">
        <w:rPr>
          <w:color w:val="000000" w:themeColor="text1"/>
        </w:rPr>
        <w:t>,</w:t>
      </w:r>
      <w:r w:rsidRPr="00010982">
        <w:rPr>
          <w:color w:val="000000" w:themeColor="text1"/>
        </w:rPr>
        <w:t xml:space="preserve"> is when it </w:t>
      </w:r>
      <w:r w:rsidR="00C86076" w:rsidRPr="00010982">
        <w:rPr>
          <w:color w:val="000000" w:themeColor="text1"/>
        </w:rPr>
        <w:t>fails to provide them with even the most trivial of their desires.  Is that really human nature?  I like to believe that as a species our society is simply in its infancy and that one</w:t>
      </w:r>
      <w:ins w:id="3" w:author="Bryan Guner" w:date="2016-02-07T16:02:00Z">
        <w:r w:rsidR="00441E89" w:rsidRPr="00010982">
          <w:rPr>
            <w:color w:val="000000" w:themeColor="text1"/>
          </w:rPr>
          <w:t xml:space="preserve"> </w:t>
        </w:r>
      </w:ins>
      <w:r w:rsidR="00C86076" w:rsidRPr="00010982">
        <w:rPr>
          <w:color w:val="000000" w:themeColor="text1"/>
        </w:rPr>
        <w:t>day everyone will embrace their responsibility to do good, not as a burden</w:t>
      </w:r>
      <w:ins w:id="4" w:author="Bryan Guner" w:date="2016-02-07T16:02:00Z">
        <w:r w:rsidR="00441E89" w:rsidRPr="00010982">
          <w:rPr>
            <w:color w:val="000000" w:themeColor="text1"/>
          </w:rPr>
          <w:t>,</w:t>
        </w:r>
      </w:ins>
      <w:r w:rsidR="00C86076" w:rsidRPr="00010982">
        <w:rPr>
          <w:color w:val="000000" w:themeColor="text1"/>
        </w:rPr>
        <w:t xml:space="preserve"> but rather as an </w:t>
      </w:r>
      <w:r w:rsidR="00C24000" w:rsidRPr="00010982">
        <w:rPr>
          <w:color w:val="000000" w:themeColor="text1"/>
        </w:rPr>
        <w:t xml:space="preserve">inalienable part of what it means to be human.  </w:t>
      </w:r>
    </w:p>
    <w:p w:rsidR="00F8178D" w:rsidRPr="00010982" w:rsidRDefault="00C24000" w:rsidP="00B62F33">
      <w:pPr>
        <w:spacing w:line="480" w:lineRule="auto"/>
        <w:rPr>
          <w:color w:val="000000" w:themeColor="text1"/>
        </w:rPr>
      </w:pPr>
      <w:r w:rsidRPr="00010982">
        <w:rPr>
          <w:color w:val="000000" w:themeColor="text1"/>
        </w:rPr>
        <w:tab/>
        <w:t>It stands to reason, that in order to instill ethics in our global society, we must first reach a consensus as to what they are and how we acquire them.  In previous attempts to establish a unified code of ethics, people have drawn on external sources. I think that in order to sustain ethical behavior</w:t>
      </w:r>
      <w:ins w:id="5" w:author="Bryan Guner" w:date="2016-02-07T16:03:00Z">
        <w:r w:rsidR="00441E89" w:rsidRPr="00010982">
          <w:rPr>
            <w:color w:val="000000" w:themeColor="text1"/>
          </w:rPr>
          <w:t>,</w:t>
        </w:r>
      </w:ins>
      <w:r w:rsidRPr="00010982">
        <w:rPr>
          <w:color w:val="000000" w:themeColor="text1"/>
        </w:rPr>
        <w:t xml:space="preserve"> we must first learn the value of ethics</w:t>
      </w:r>
      <w:ins w:id="6" w:author="Bryan Guner" w:date="2016-02-07T16:03:00Z">
        <w:r w:rsidR="00441E89" w:rsidRPr="00010982">
          <w:rPr>
            <w:color w:val="000000" w:themeColor="text1"/>
          </w:rPr>
          <w:t>.</w:t>
        </w:r>
      </w:ins>
      <w:r w:rsidRPr="00010982">
        <w:rPr>
          <w:color w:val="000000" w:themeColor="text1"/>
        </w:rPr>
        <w:t xml:space="preserve"> </w:t>
      </w:r>
      <w:ins w:id="7" w:author="Bryan Guner" w:date="2016-02-07T16:03:00Z">
        <w:r w:rsidR="00441E89" w:rsidRPr="00010982">
          <w:rPr>
            <w:color w:val="000000" w:themeColor="text1"/>
          </w:rPr>
          <w:t>O</w:t>
        </w:r>
      </w:ins>
      <w:r w:rsidRPr="00010982">
        <w:rPr>
          <w:color w:val="000000" w:themeColor="text1"/>
        </w:rPr>
        <w:t xml:space="preserve">nly then can we each </w:t>
      </w:r>
      <w:ins w:id="8" w:author="Bryan Guner" w:date="2016-02-07T16:03:00Z">
        <w:r w:rsidR="00441E89" w:rsidRPr="00010982">
          <w:rPr>
            <w:color w:val="000000" w:themeColor="text1"/>
          </w:rPr>
          <w:t>develop our own definition</w:t>
        </w:r>
      </w:ins>
      <w:r w:rsidRPr="00010982">
        <w:rPr>
          <w:color w:val="000000" w:themeColor="text1"/>
        </w:rPr>
        <w:t xml:space="preserve"> of what </w:t>
      </w:r>
      <w:ins w:id="9" w:author="Bryan Guner" w:date="2016-02-07T16:04:00Z">
        <w:r w:rsidR="00441E89" w:rsidRPr="00010982">
          <w:rPr>
            <w:color w:val="000000" w:themeColor="text1"/>
          </w:rPr>
          <w:t>it means to be ethical.</w:t>
        </w:r>
      </w:ins>
    </w:p>
    <w:p w:rsidR="00F8178D" w:rsidRPr="00010982" w:rsidRDefault="00C24000" w:rsidP="00F8178D">
      <w:pPr>
        <w:spacing w:line="480" w:lineRule="auto"/>
        <w:ind w:firstLine="720"/>
        <w:rPr>
          <w:color w:val="000000" w:themeColor="text1"/>
        </w:rPr>
      </w:pPr>
      <w:r w:rsidRPr="00010982">
        <w:rPr>
          <w:color w:val="000000" w:themeColor="text1"/>
        </w:rPr>
        <w:t xml:space="preserve">  Personally I behave ethically by nature. Every time I make a decision, I have a strong internal sense of w</w:t>
      </w:r>
      <w:ins w:id="10" w:author="Bryan Guner" w:date="2016-02-07T16:04:00Z">
        <w:r w:rsidR="00441E89" w:rsidRPr="00010982">
          <w:rPr>
            <w:color w:val="000000" w:themeColor="text1"/>
          </w:rPr>
          <w:t>he</w:t>
        </w:r>
      </w:ins>
      <w:r w:rsidRPr="00010982">
        <w:rPr>
          <w:color w:val="000000" w:themeColor="text1"/>
        </w:rPr>
        <w:t xml:space="preserve">ther or not </w:t>
      </w:r>
      <w:r w:rsidR="00B961D8" w:rsidRPr="00010982">
        <w:rPr>
          <w:color w:val="000000" w:themeColor="text1"/>
        </w:rPr>
        <w:t>it is “the right thing to do”</w:t>
      </w:r>
      <w:ins w:id="11" w:author="Bryan Guner" w:date="2016-02-07T16:04:00Z">
        <w:r w:rsidR="00441E89" w:rsidRPr="00010982">
          <w:rPr>
            <w:color w:val="000000" w:themeColor="text1"/>
          </w:rPr>
          <w:t>,</w:t>
        </w:r>
      </w:ins>
      <w:r w:rsidR="00B961D8" w:rsidRPr="00010982">
        <w:rPr>
          <w:color w:val="000000" w:themeColor="text1"/>
        </w:rPr>
        <w:t xml:space="preserve"> and I try to act accordingly.  I believe that the internal process described is the only true path to achieving an ethical life</w:t>
      </w:r>
      <w:ins w:id="12" w:author="Bryan Guner" w:date="2016-02-07T16:05:00Z">
        <w:r w:rsidR="00441E89" w:rsidRPr="00010982">
          <w:rPr>
            <w:color w:val="000000" w:themeColor="text1"/>
          </w:rPr>
          <w:t>s</w:t>
        </w:r>
      </w:ins>
      <w:r w:rsidR="00B961D8" w:rsidRPr="00010982">
        <w:rPr>
          <w:color w:val="000000" w:themeColor="text1"/>
        </w:rPr>
        <w:t>tyle because it is sincere and organic</w:t>
      </w:r>
      <w:ins w:id="13" w:author="Bryan Guner" w:date="2016-02-07T16:05:00Z">
        <w:r w:rsidR="00441E89" w:rsidRPr="00010982">
          <w:rPr>
            <w:color w:val="000000" w:themeColor="text1"/>
          </w:rPr>
          <w:t xml:space="preserve">. Additionally, I believe that any other process is doomed to undo itself over time. </w:t>
        </w:r>
      </w:ins>
      <w:r w:rsidR="00B961D8" w:rsidRPr="00010982">
        <w:rPr>
          <w:color w:val="000000" w:themeColor="text1"/>
        </w:rPr>
        <w:t xml:space="preserve">While my convictions to </w:t>
      </w:r>
      <w:r w:rsidR="00B961D8" w:rsidRPr="00010982">
        <w:rPr>
          <w:color w:val="000000" w:themeColor="text1"/>
        </w:rPr>
        <w:lastRenderedPageBreak/>
        <w:t xml:space="preserve">be morally conscious come from within, my situational decisions draw inspiration from </w:t>
      </w:r>
      <w:ins w:id="14" w:author="Bryan Guner" w:date="2016-02-07T16:06:00Z">
        <w:r w:rsidR="00441E89" w:rsidRPr="00010982">
          <w:rPr>
            <w:color w:val="000000" w:themeColor="text1"/>
          </w:rPr>
          <w:t xml:space="preserve">the </w:t>
        </w:r>
      </w:ins>
      <w:r w:rsidR="00B961D8" w:rsidRPr="00010982">
        <w:rPr>
          <w:color w:val="000000" w:themeColor="text1"/>
        </w:rPr>
        <w:t>ideologies and teachings</w:t>
      </w:r>
      <w:ins w:id="15" w:author="Bryan Guner" w:date="2016-02-07T16:06:00Z">
        <w:r w:rsidR="00441E89" w:rsidRPr="00010982">
          <w:rPr>
            <w:color w:val="000000" w:themeColor="text1"/>
          </w:rPr>
          <w:t xml:space="preserve"> of others</w:t>
        </w:r>
      </w:ins>
      <w:r w:rsidR="00B961D8" w:rsidRPr="00010982">
        <w:rPr>
          <w:color w:val="000000" w:themeColor="text1"/>
        </w:rPr>
        <w:t xml:space="preserve">. It is imperative, however, that I choose which principles to apply </w:t>
      </w:r>
      <w:ins w:id="16" w:author="Bryan Guner" w:date="2016-02-07T16:07:00Z">
        <w:r w:rsidR="00441E89" w:rsidRPr="00010982">
          <w:rPr>
            <w:color w:val="000000" w:themeColor="text1"/>
          </w:rPr>
          <w:t>whenever</w:t>
        </w:r>
      </w:ins>
      <w:r w:rsidR="00106128" w:rsidRPr="00010982">
        <w:rPr>
          <w:color w:val="000000" w:themeColor="text1"/>
        </w:rPr>
        <w:t xml:space="preserve"> I make a decision.</w:t>
      </w:r>
    </w:p>
    <w:p w:rsidR="00C24000" w:rsidRPr="00010982" w:rsidRDefault="00106128" w:rsidP="00F8178D">
      <w:pPr>
        <w:spacing w:line="480" w:lineRule="auto"/>
        <w:ind w:firstLine="720"/>
        <w:rPr>
          <w:color w:val="000000" w:themeColor="text1"/>
        </w:rPr>
      </w:pPr>
      <w:r w:rsidRPr="00010982">
        <w:rPr>
          <w:color w:val="000000" w:themeColor="text1"/>
        </w:rPr>
        <w:t xml:space="preserve"> If I were to base </w:t>
      </w:r>
      <w:r w:rsidR="00140F1A" w:rsidRPr="00010982">
        <w:rPr>
          <w:color w:val="000000" w:themeColor="text1"/>
        </w:rPr>
        <w:t xml:space="preserve">all of </w:t>
      </w:r>
      <w:r w:rsidRPr="00010982">
        <w:rPr>
          <w:color w:val="000000" w:themeColor="text1"/>
        </w:rPr>
        <w:t xml:space="preserve">my moral </w:t>
      </w:r>
      <w:ins w:id="17" w:author="Bryan Guner" w:date="2016-02-07T16:08:00Z">
        <w:r w:rsidR="00D37D82" w:rsidRPr="00010982">
          <w:rPr>
            <w:color w:val="000000" w:themeColor="text1"/>
          </w:rPr>
          <w:t>decisions</w:t>
        </w:r>
      </w:ins>
      <w:r w:rsidRPr="00010982">
        <w:rPr>
          <w:color w:val="000000" w:themeColor="text1"/>
        </w:rPr>
        <w:t xml:space="preserve"> on someone else’s framework, as is practiced by the “virtuous” school of thought</w:t>
      </w:r>
      <w:r w:rsidR="00140F1A" w:rsidRPr="00010982">
        <w:rPr>
          <w:color w:val="000000" w:themeColor="text1"/>
        </w:rPr>
        <w:t>,</w:t>
      </w:r>
      <w:r w:rsidRPr="00010982">
        <w:rPr>
          <w:color w:val="000000" w:themeColor="text1"/>
        </w:rPr>
        <w:t xml:space="preserve"> then my actions would be</w:t>
      </w:r>
      <w:ins w:id="18" w:author="Bryan Guner" w:date="2016-02-07T16:08:00Z">
        <w:r w:rsidR="00D37D82" w:rsidRPr="00010982">
          <w:rPr>
            <w:color w:val="000000" w:themeColor="text1"/>
          </w:rPr>
          <w:t xml:space="preserve"> considered</w:t>
        </w:r>
      </w:ins>
      <w:r w:rsidRPr="00010982">
        <w:rPr>
          <w:color w:val="000000" w:themeColor="text1"/>
        </w:rPr>
        <w:t xml:space="preserve"> more law-abiding th</w:t>
      </w:r>
      <w:ins w:id="19" w:author="Bryan Guner" w:date="2016-02-07T16:08:00Z">
        <w:r w:rsidR="00D37D82" w:rsidRPr="00010982">
          <w:rPr>
            <w:color w:val="000000" w:themeColor="text1"/>
          </w:rPr>
          <w:t>a</w:t>
        </w:r>
      </w:ins>
      <w:r w:rsidRPr="00010982">
        <w:rPr>
          <w:color w:val="000000" w:themeColor="text1"/>
        </w:rPr>
        <w:t>n ethical</w:t>
      </w:r>
      <w:ins w:id="20" w:author="Bryan Guner" w:date="2016-02-07T16:08:00Z">
        <w:r w:rsidR="00D37D82" w:rsidRPr="00010982">
          <w:rPr>
            <w:color w:val="000000" w:themeColor="text1"/>
          </w:rPr>
          <w:t xml:space="preserve">. </w:t>
        </w:r>
      </w:ins>
      <w:r w:rsidRPr="00010982">
        <w:rPr>
          <w:color w:val="000000" w:themeColor="text1"/>
        </w:rPr>
        <w:t>I do not believe th</w:t>
      </w:r>
      <w:ins w:id="21" w:author="Bryan Guner" w:date="2016-02-07T16:09:00Z">
        <w:r w:rsidR="00D37D82" w:rsidRPr="00010982">
          <w:rPr>
            <w:color w:val="000000" w:themeColor="text1"/>
          </w:rPr>
          <w:t xml:space="preserve">at these two terms are </w:t>
        </w:r>
      </w:ins>
      <w:r w:rsidRPr="00010982">
        <w:rPr>
          <w:color w:val="000000" w:themeColor="text1"/>
        </w:rPr>
        <w:t xml:space="preserve">synonymous.  My Ideology is almost that of “Natural Law” with the </w:t>
      </w:r>
      <w:ins w:id="22" w:author="Bryan Guner" w:date="2016-02-07T16:09:00Z">
        <w:r w:rsidR="00D37D82" w:rsidRPr="00010982">
          <w:rPr>
            <w:color w:val="000000" w:themeColor="text1"/>
          </w:rPr>
          <w:t xml:space="preserve">caveat </w:t>
        </w:r>
      </w:ins>
      <w:r w:rsidRPr="00010982">
        <w:rPr>
          <w:color w:val="000000" w:themeColor="text1"/>
        </w:rPr>
        <w:t xml:space="preserve">that there are no absolutes. I find the black and white interpretation of </w:t>
      </w:r>
      <w:ins w:id="23" w:author="Bryan Guner" w:date="2016-02-07T16:10:00Z">
        <w:r w:rsidR="00D37D82" w:rsidRPr="00010982">
          <w:rPr>
            <w:color w:val="000000" w:themeColor="text1"/>
          </w:rPr>
          <w:t>morality</w:t>
        </w:r>
      </w:ins>
      <w:r w:rsidRPr="00010982">
        <w:rPr>
          <w:color w:val="000000" w:themeColor="text1"/>
        </w:rPr>
        <w:t xml:space="preserve"> to be </w:t>
      </w:r>
      <w:ins w:id="24" w:author="Bryan Guner" w:date="2016-02-07T16:10:00Z">
        <w:r w:rsidR="00D37D82" w:rsidRPr="00010982">
          <w:rPr>
            <w:color w:val="000000" w:themeColor="text1"/>
          </w:rPr>
          <w:t>ludicrous</w:t>
        </w:r>
      </w:ins>
      <w:r w:rsidRPr="00010982">
        <w:rPr>
          <w:color w:val="000000" w:themeColor="text1"/>
        </w:rPr>
        <w:t>. The world in which we live is far to</w:t>
      </w:r>
      <w:ins w:id="25" w:author="Bryan Guner" w:date="2016-02-07T16:11:00Z">
        <w:r w:rsidR="00D37D82" w:rsidRPr="00010982">
          <w:rPr>
            <w:color w:val="000000" w:themeColor="text1"/>
          </w:rPr>
          <w:t>o</w:t>
        </w:r>
      </w:ins>
      <w:r w:rsidRPr="00010982">
        <w:rPr>
          <w:color w:val="000000" w:themeColor="text1"/>
        </w:rPr>
        <w:t xml:space="preserve"> complex to </w:t>
      </w:r>
      <w:ins w:id="26" w:author="Bryan Guner" w:date="2016-02-07T16:11:00Z">
        <w:r w:rsidR="00D37D82" w:rsidRPr="00010982">
          <w:rPr>
            <w:color w:val="000000" w:themeColor="text1"/>
          </w:rPr>
          <w:t xml:space="preserve">simplify so extremely. Because of this, </w:t>
        </w:r>
      </w:ins>
      <w:r w:rsidRPr="00010982">
        <w:rPr>
          <w:color w:val="000000" w:themeColor="text1"/>
        </w:rPr>
        <w:t xml:space="preserve">we must factor </w:t>
      </w:r>
      <w:ins w:id="27" w:author="Bryan Guner" w:date="2016-02-07T16:12:00Z">
        <w:r w:rsidR="00D37D82" w:rsidRPr="00010982">
          <w:rPr>
            <w:color w:val="000000" w:themeColor="text1"/>
          </w:rPr>
          <w:t>t</w:t>
        </w:r>
      </w:ins>
      <w:r w:rsidRPr="00010982">
        <w:rPr>
          <w:color w:val="000000" w:themeColor="text1"/>
        </w:rPr>
        <w:t xml:space="preserve">he consequences of our actions into our evaluation </w:t>
      </w:r>
      <w:r w:rsidR="00140F1A" w:rsidRPr="00010982">
        <w:rPr>
          <w:color w:val="000000" w:themeColor="text1"/>
        </w:rPr>
        <w:t>of right and wrong in order to achieve a</w:t>
      </w:r>
      <w:ins w:id="28" w:author="Bryan Guner" w:date="2016-02-07T16:12:00Z">
        <w:r w:rsidR="00D37D82" w:rsidRPr="00010982">
          <w:rPr>
            <w:color w:val="000000" w:themeColor="text1"/>
          </w:rPr>
          <w:t>n objectively “</w:t>
        </w:r>
      </w:ins>
      <w:r w:rsidR="00140F1A" w:rsidRPr="00010982">
        <w:rPr>
          <w:color w:val="000000" w:themeColor="text1"/>
        </w:rPr>
        <w:t>ethical</w:t>
      </w:r>
      <w:ins w:id="29" w:author="Bryan Guner" w:date="2016-02-07T16:12:00Z">
        <w:r w:rsidR="00D37D82" w:rsidRPr="00010982">
          <w:rPr>
            <w:color w:val="000000" w:themeColor="text1"/>
          </w:rPr>
          <w:t>”</w:t>
        </w:r>
      </w:ins>
      <w:r w:rsidR="00140F1A" w:rsidRPr="00010982">
        <w:rPr>
          <w:color w:val="000000" w:themeColor="text1"/>
        </w:rPr>
        <w:t xml:space="preserve"> decision.  Furthermore, what I believe to be right or wrong is not </w:t>
      </w:r>
      <w:r w:rsidR="00C8497D" w:rsidRPr="00010982">
        <w:rPr>
          <w:color w:val="000000" w:themeColor="text1"/>
        </w:rPr>
        <w:t>static;</w:t>
      </w:r>
      <w:r w:rsidR="00140F1A" w:rsidRPr="00010982">
        <w:rPr>
          <w:color w:val="000000" w:themeColor="text1"/>
        </w:rPr>
        <w:t xml:space="preserve"> it varies by situation</w:t>
      </w:r>
      <w:r w:rsidR="001C67AA" w:rsidRPr="00010982">
        <w:rPr>
          <w:color w:val="000000" w:themeColor="text1"/>
        </w:rPr>
        <w:t>,</w:t>
      </w:r>
      <w:r w:rsidR="00140F1A" w:rsidRPr="00010982">
        <w:rPr>
          <w:color w:val="000000" w:themeColor="text1"/>
        </w:rPr>
        <w:t xml:space="preserve"> which is why I place such value on the internal nature of ethics. </w:t>
      </w:r>
      <w:r w:rsidR="001C67AA" w:rsidRPr="00010982">
        <w:rPr>
          <w:color w:val="000000" w:themeColor="text1"/>
        </w:rPr>
        <w:t xml:space="preserve"> I would practice “divine command</w:t>
      </w:r>
      <w:r w:rsidR="00F8178D" w:rsidRPr="00010982">
        <w:rPr>
          <w:color w:val="000000" w:themeColor="text1"/>
        </w:rPr>
        <w:t>” as</w:t>
      </w:r>
      <w:r w:rsidR="001C67AA" w:rsidRPr="00010982">
        <w:rPr>
          <w:color w:val="000000" w:themeColor="text1"/>
        </w:rPr>
        <w:t xml:space="preserve"> a source of ethics if I w</w:t>
      </w:r>
      <w:ins w:id="30" w:author="Bryan Guner" w:date="2016-02-07T16:12:00Z">
        <w:r w:rsidR="00D37D82" w:rsidRPr="00010982">
          <w:rPr>
            <w:color w:val="000000" w:themeColor="text1"/>
          </w:rPr>
          <w:t>ere</w:t>
        </w:r>
      </w:ins>
      <w:r w:rsidR="001C67AA" w:rsidRPr="00010982">
        <w:rPr>
          <w:color w:val="000000" w:themeColor="text1"/>
        </w:rPr>
        <w:t xml:space="preserve"> sure beyond a shadow of a doubt that my creator had provided me with a list of rights and wrongs; but in the absence of a definitive guide, I must assume that if such a creator exist</w:t>
      </w:r>
      <w:ins w:id="31" w:author="Bryan Guner" w:date="2016-02-07T16:13:00Z">
        <w:r w:rsidR="00D37D82" w:rsidRPr="00010982">
          <w:rPr>
            <w:color w:val="000000" w:themeColor="text1"/>
          </w:rPr>
          <w:t>ed</w:t>
        </w:r>
      </w:ins>
      <w:r w:rsidR="001C67AA" w:rsidRPr="00010982">
        <w:rPr>
          <w:color w:val="000000" w:themeColor="text1"/>
        </w:rPr>
        <w:t>, he or she intended for my conscience</w:t>
      </w:r>
      <w:ins w:id="32" w:author="Bryan Guner" w:date="2016-02-07T16:13:00Z">
        <w:r w:rsidR="00D37D82" w:rsidRPr="00010982">
          <w:rPr>
            <w:color w:val="000000" w:themeColor="text1"/>
          </w:rPr>
          <w:t xml:space="preserve"> to</w:t>
        </w:r>
      </w:ins>
      <w:r w:rsidR="001C67AA" w:rsidRPr="00010982">
        <w:rPr>
          <w:color w:val="000000" w:themeColor="text1"/>
        </w:rPr>
        <w:t xml:space="preserve"> serve as my code of ethics. </w:t>
      </w:r>
    </w:p>
    <w:p w:rsidR="001C67AA" w:rsidRPr="00010982" w:rsidRDefault="001C67AA" w:rsidP="00B62F33">
      <w:pPr>
        <w:spacing w:line="480" w:lineRule="auto"/>
        <w:rPr>
          <w:color w:val="000000" w:themeColor="text1"/>
        </w:rPr>
      </w:pPr>
      <w:r w:rsidRPr="00010982">
        <w:rPr>
          <w:color w:val="000000" w:themeColor="text1"/>
        </w:rPr>
        <w:tab/>
      </w:r>
      <w:r w:rsidR="00F8178D" w:rsidRPr="00010982">
        <w:rPr>
          <w:color w:val="000000" w:themeColor="text1"/>
        </w:rPr>
        <w:t>Developing a framework for ethics is a daunting challenge considering the subjective nature of the goal, the infinite complexity of the world we live in</w:t>
      </w:r>
      <w:ins w:id="33" w:author="Bryan Guner" w:date="2016-02-07T16:13:00Z">
        <w:r w:rsidR="00D37D82" w:rsidRPr="00010982">
          <w:rPr>
            <w:color w:val="000000" w:themeColor="text1"/>
          </w:rPr>
          <w:t>,</w:t>
        </w:r>
      </w:ins>
      <w:r w:rsidR="00F8178D" w:rsidRPr="00010982">
        <w:rPr>
          <w:color w:val="000000" w:themeColor="text1"/>
        </w:rPr>
        <w:t xml:space="preserve"> and the self-serving nature of its inhabitants.  With that in mind, I think it is imperative that we strive towards this goal even if it is truly unattainable.  If we all commit to behav</w:t>
      </w:r>
      <w:ins w:id="34" w:author="Bryan Guner" w:date="2016-02-07T16:13:00Z">
        <w:r w:rsidR="00D37D82" w:rsidRPr="00010982">
          <w:rPr>
            <w:color w:val="000000" w:themeColor="text1"/>
          </w:rPr>
          <w:t>ing</w:t>
        </w:r>
      </w:ins>
      <w:r w:rsidR="00F8178D" w:rsidRPr="00010982">
        <w:rPr>
          <w:color w:val="000000" w:themeColor="text1"/>
        </w:rPr>
        <w:t xml:space="preserve"> </w:t>
      </w:r>
      <w:ins w:id="35" w:author="Bryan Guner" w:date="2016-02-07T16:13:00Z">
        <w:r w:rsidR="00D37D82" w:rsidRPr="00010982">
          <w:rPr>
            <w:color w:val="000000" w:themeColor="text1"/>
          </w:rPr>
          <w:t>in a more morally conscientious way,</w:t>
        </w:r>
      </w:ins>
      <w:r w:rsidR="00F8178D" w:rsidRPr="00010982">
        <w:rPr>
          <w:color w:val="000000" w:themeColor="text1"/>
        </w:rPr>
        <w:t xml:space="preserve"> </w:t>
      </w:r>
      <w:ins w:id="36" w:author="Bryan Guner" w:date="2016-02-07T16:14:00Z">
        <w:r w:rsidR="00D37D82" w:rsidRPr="00010982">
          <w:rPr>
            <w:color w:val="000000" w:themeColor="text1"/>
          </w:rPr>
          <w:t>we will</w:t>
        </w:r>
      </w:ins>
      <w:r w:rsidR="00F8178D" w:rsidRPr="00010982">
        <w:rPr>
          <w:color w:val="000000" w:themeColor="text1"/>
        </w:rPr>
        <w:t xml:space="preserve"> see “the greater good</w:t>
      </w:r>
      <w:r w:rsidR="00C8497D" w:rsidRPr="00010982">
        <w:rPr>
          <w:color w:val="000000" w:themeColor="text1"/>
        </w:rPr>
        <w:t xml:space="preserve">” </w:t>
      </w:r>
      <w:r w:rsidR="00C8497D">
        <w:rPr>
          <w:color w:val="000000" w:themeColor="text1"/>
        </w:rPr>
        <w:t xml:space="preserve">that utilitarianism strives for as a consequence of our decisions rather than a means by which to make them. </w:t>
      </w:r>
      <w:bookmarkStart w:id="37" w:name="_GoBack"/>
      <w:bookmarkEnd w:id="37"/>
    </w:p>
    <w:sectPr w:rsidR="001C67AA" w:rsidRPr="00010982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33"/>
    <w:rsid w:val="00010982"/>
    <w:rsid w:val="00106128"/>
    <w:rsid w:val="00140F1A"/>
    <w:rsid w:val="001C67AA"/>
    <w:rsid w:val="00441E89"/>
    <w:rsid w:val="00605D61"/>
    <w:rsid w:val="00B62F33"/>
    <w:rsid w:val="00B961D8"/>
    <w:rsid w:val="00C24000"/>
    <w:rsid w:val="00C8497D"/>
    <w:rsid w:val="00C86076"/>
    <w:rsid w:val="00D37D82"/>
    <w:rsid w:val="00F8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E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E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542</Words>
  <Characters>3093</Characters>
  <Application>Microsoft Macintosh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2016-02-07T19:03:00Z</dcterms:created>
  <dcterms:modified xsi:type="dcterms:W3CDTF">2016-02-07T22:05:00Z</dcterms:modified>
</cp:coreProperties>
</file>